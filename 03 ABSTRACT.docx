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954" w:rsidRPr="005579F7" w:rsidRDefault="00705954" w:rsidP="00705954">
      <w:pPr>
        <w:spacing w:line="480" w:lineRule="auto"/>
        <w:jc w:val="center"/>
        <w:rPr>
          <w:rFonts w:ascii="Times New Roman" w:hAnsi="Times New Roman" w:cs="Times New Roman"/>
          <w:b/>
          <w:sz w:val="24"/>
          <w:szCs w:val="24"/>
        </w:rPr>
      </w:pPr>
      <w:r w:rsidRPr="005579F7">
        <w:rPr>
          <w:rFonts w:ascii="Times New Roman" w:hAnsi="Times New Roman" w:cs="Times New Roman"/>
          <w:b/>
          <w:sz w:val="24"/>
          <w:szCs w:val="24"/>
        </w:rPr>
        <w:t>ABSTRACT</w:t>
      </w:r>
    </w:p>
    <w:p w:rsidR="009A2205" w:rsidRPr="009A2205" w:rsidRDefault="006B626B" w:rsidP="00B6020C">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With the rising use of ARM RISC Based CPU Architecture on several industrial and day to day devices and the continued reliance on automatic Computer Vision Systems that are currently in operation in many industries worldwide, this research focuses on the Development of a Hybrid ARM and FPGA based Face Detection System powered by the OpenCV computer vision </w:t>
      </w:r>
      <w:bookmarkStart w:id="0" w:name="_GoBack"/>
      <w:bookmarkEnd w:id="0"/>
      <w:r>
        <w:rPr>
          <w:rFonts w:ascii="Times New Roman" w:hAnsi="Times New Roman" w:cs="Times New Roman"/>
          <w:sz w:val="24"/>
          <w:szCs w:val="24"/>
        </w:rPr>
        <w:t xml:space="preserve">library. The FPGA fabric can be used for future continued research in the development of an accelerated OpenCV library in order to maximize its efficiency. This research investigates that the Hybrid ARM and FPGA System on a Chip driven by Linux the open source operating system and the OpenCV Computer Vision Library is a potential platform for future </w:t>
      </w:r>
      <w:r w:rsidR="00203BE2">
        <w:rPr>
          <w:rFonts w:ascii="Times New Roman" w:hAnsi="Times New Roman" w:cs="Times New Roman"/>
          <w:sz w:val="24"/>
          <w:szCs w:val="24"/>
        </w:rPr>
        <w:t>Computer</w:t>
      </w:r>
      <w:r>
        <w:rPr>
          <w:rFonts w:ascii="Times New Roman" w:hAnsi="Times New Roman" w:cs="Times New Roman"/>
          <w:sz w:val="24"/>
          <w:szCs w:val="24"/>
        </w:rPr>
        <w:t xml:space="preserve"> Vision </w:t>
      </w:r>
      <w:r w:rsidR="00F07CE0">
        <w:rPr>
          <w:rFonts w:ascii="Times New Roman" w:hAnsi="Times New Roman" w:cs="Times New Roman"/>
          <w:sz w:val="24"/>
          <w:szCs w:val="24"/>
        </w:rPr>
        <w:t>Applications</w:t>
      </w:r>
      <w:r>
        <w:rPr>
          <w:rFonts w:ascii="Times New Roman" w:hAnsi="Times New Roman" w:cs="Times New Roman"/>
          <w:sz w:val="24"/>
          <w:szCs w:val="24"/>
        </w:rPr>
        <w:t xml:space="preserve">. </w:t>
      </w:r>
    </w:p>
    <w:sectPr w:rsidR="009A2205" w:rsidRPr="009A2205" w:rsidSect="00484AE2">
      <w:headerReference w:type="default" r:id="rId8"/>
      <w:footerReference w:type="default" r:id="rId9"/>
      <w:pgSz w:w="12240" w:h="15840"/>
      <w:pgMar w:top="2592" w:right="1800" w:bottom="1800" w:left="2520" w:header="1800" w:footer="720" w:gutter="0"/>
      <w:pgNumType w:fmt="lowerRoman"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D71" w:rsidRDefault="00A14D71" w:rsidP="00752C75">
      <w:pPr>
        <w:spacing w:after="0" w:line="240" w:lineRule="auto"/>
      </w:pPr>
      <w:r>
        <w:separator/>
      </w:r>
    </w:p>
  </w:endnote>
  <w:endnote w:type="continuationSeparator" w:id="0">
    <w:p w:rsidR="00A14D71" w:rsidRDefault="00A14D71" w:rsidP="00752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205" w:rsidRPr="00F62735" w:rsidRDefault="009A2205">
    <w:pPr>
      <w:pStyle w:val="Footer"/>
      <w:jc w:val="right"/>
      <w:rPr>
        <w:rFonts w:ascii="Times New Roman" w:hAnsi="Times New Roman" w:cs="Times New Roman"/>
        <w:sz w:val="24"/>
        <w:szCs w:val="24"/>
      </w:rPr>
    </w:pPr>
  </w:p>
  <w:p w:rsidR="009A2205" w:rsidRPr="00F62735" w:rsidRDefault="009A2205" w:rsidP="00A556BB">
    <w:pPr>
      <w:pStyle w:val="Footer"/>
      <w:jc w:val="both"/>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D71" w:rsidRDefault="00A14D71" w:rsidP="00752C75">
      <w:pPr>
        <w:spacing w:after="0" w:line="240" w:lineRule="auto"/>
      </w:pPr>
      <w:r>
        <w:separator/>
      </w:r>
    </w:p>
  </w:footnote>
  <w:footnote w:type="continuationSeparator" w:id="0">
    <w:p w:rsidR="00A14D71" w:rsidRDefault="00A14D71" w:rsidP="00752C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537474537"/>
      <w:docPartObj>
        <w:docPartGallery w:val="Page Numbers (Top of Page)"/>
        <w:docPartUnique/>
      </w:docPartObj>
    </w:sdtPr>
    <w:sdtEndPr>
      <w:rPr>
        <w:noProof/>
      </w:rPr>
    </w:sdtEndPr>
    <w:sdtContent>
      <w:p w:rsidR="00EC6ACE" w:rsidRPr="00EC6ACE" w:rsidRDefault="00EC6ACE">
        <w:pPr>
          <w:pStyle w:val="Header"/>
          <w:jc w:val="right"/>
          <w:rPr>
            <w:rFonts w:ascii="Times New Roman" w:hAnsi="Times New Roman" w:cs="Times New Roman"/>
            <w:sz w:val="24"/>
            <w:szCs w:val="24"/>
          </w:rPr>
        </w:pPr>
        <w:r w:rsidRPr="00EC6ACE">
          <w:rPr>
            <w:rFonts w:ascii="Times New Roman" w:hAnsi="Times New Roman" w:cs="Times New Roman"/>
            <w:sz w:val="24"/>
            <w:szCs w:val="24"/>
          </w:rPr>
          <w:fldChar w:fldCharType="begin"/>
        </w:r>
        <w:r w:rsidRPr="00EC6ACE">
          <w:rPr>
            <w:rFonts w:ascii="Times New Roman" w:hAnsi="Times New Roman" w:cs="Times New Roman"/>
            <w:sz w:val="24"/>
            <w:szCs w:val="24"/>
          </w:rPr>
          <w:instrText xml:space="preserve"> PAGE   \* MERGEFORMAT </w:instrText>
        </w:r>
        <w:r w:rsidRPr="00EC6ACE">
          <w:rPr>
            <w:rFonts w:ascii="Times New Roman" w:hAnsi="Times New Roman" w:cs="Times New Roman"/>
            <w:sz w:val="24"/>
            <w:szCs w:val="24"/>
          </w:rPr>
          <w:fldChar w:fldCharType="separate"/>
        </w:r>
        <w:r w:rsidR="00484AE2">
          <w:rPr>
            <w:rFonts w:ascii="Times New Roman" w:hAnsi="Times New Roman" w:cs="Times New Roman"/>
            <w:noProof/>
            <w:sz w:val="24"/>
            <w:szCs w:val="24"/>
          </w:rPr>
          <w:t>iii</w:t>
        </w:r>
        <w:r w:rsidRPr="00EC6ACE">
          <w:rPr>
            <w:rFonts w:ascii="Times New Roman" w:hAnsi="Times New Roman" w:cs="Times New Roman"/>
            <w:noProof/>
            <w:sz w:val="24"/>
            <w:szCs w:val="24"/>
          </w:rPr>
          <w:fldChar w:fldCharType="end"/>
        </w:r>
      </w:p>
    </w:sdtContent>
  </w:sdt>
  <w:p w:rsidR="00EC6ACE" w:rsidRPr="00EC6ACE" w:rsidRDefault="00EC6ACE" w:rsidP="00EC6ACE">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75713"/>
    <w:multiLevelType w:val="hybridMultilevel"/>
    <w:tmpl w:val="6DB40352"/>
    <w:lvl w:ilvl="0" w:tplc="B19C1E9E">
      <w:start w:val="1"/>
      <w:numFmt w:val="bullet"/>
      <w:lvlText w:val="•"/>
      <w:lvlJc w:val="left"/>
      <w:pPr>
        <w:tabs>
          <w:tab w:val="num" w:pos="720"/>
        </w:tabs>
        <w:ind w:left="720" w:hanging="360"/>
      </w:pPr>
      <w:rPr>
        <w:rFonts w:ascii="Arial" w:hAnsi="Arial" w:hint="default"/>
      </w:rPr>
    </w:lvl>
    <w:lvl w:ilvl="1" w:tplc="F0A0ECAA" w:tentative="1">
      <w:start w:val="1"/>
      <w:numFmt w:val="bullet"/>
      <w:lvlText w:val="•"/>
      <w:lvlJc w:val="left"/>
      <w:pPr>
        <w:tabs>
          <w:tab w:val="num" w:pos="1440"/>
        </w:tabs>
        <w:ind w:left="1440" w:hanging="360"/>
      </w:pPr>
      <w:rPr>
        <w:rFonts w:ascii="Arial" w:hAnsi="Arial" w:hint="default"/>
      </w:rPr>
    </w:lvl>
    <w:lvl w:ilvl="2" w:tplc="D8B89146" w:tentative="1">
      <w:start w:val="1"/>
      <w:numFmt w:val="bullet"/>
      <w:lvlText w:val="•"/>
      <w:lvlJc w:val="left"/>
      <w:pPr>
        <w:tabs>
          <w:tab w:val="num" w:pos="2160"/>
        </w:tabs>
        <w:ind w:left="2160" w:hanging="360"/>
      </w:pPr>
      <w:rPr>
        <w:rFonts w:ascii="Arial" w:hAnsi="Arial" w:hint="default"/>
      </w:rPr>
    </w:lvl>
    <w:lvl w:ilvl="3" w:tplc="C3485A46" w:tentative="1">
      <w:start w:val="1"/>
      <w:numFmt w:val="bullet"/>
      <w:lvlText w:val="•"/>
      <w:lvlJc w:val="left"/>
      <w:pPr>
        <w:tabs>
          <w:tab w:val="num" w:pos="2880"/>
        </w:tabs>
        <w:ind w:left="2880" w:hanging="360"/>
      </w:pPr>
      <w:rPr>
        <w:rFonts w:ascii="Arial" w:hAnsi="Arial" w:hint="default"/>
      </w:rPr>
    </w:lvl>
    <w:lvl w:ilvl="4" w:tplc="926478D2" w:tentative="1">
      <w:start w:val="1"/>
      <w:numFmt w:val="bullet"/>
      <w:lvlText w:val="•"/>
      <w:lvlJc w:val="left"/>
      <w:pPr>
        <w:tabs>
          <w:tab w:val="num" w:pos="3600"/>
        </w:tabs>
        <w:ind w:left="3600" w:hanging="360"/>
      </w:pPr>
      <w:rPr>
        <w:rFonts w:ascii="Arial" w:hAnsi="Arial" w:hint="default"/>
      </w:rPr>
    </w:lvl>
    <w:lvl w:ilvl="5" w:tplc="86C4975E" w:tentative="1">
      <w:start w:val="1"/>
      <w:numFmt w:val="bullet"/>
      <w:lvlText w:val="•"/>
      <w:lvlJc w:val="left"/>
      <w:pPr>
        <w:tabs>
          <w:tab w:val="num" w:pos="4320"/>
        </w:tabs>
        <w:ind w:left="4320" w:hanging="360"/>
      </w:pPr>
      <w:rPr>
        <w:rFonts w:ascii="Arial" w:hAnsi="Arial" w:hint="default"/>
      </w:rPr>
    </w:lvl>
    <w:lvl w:ilvl="6" w:tplc="9BE2A896" w:tentative="1">
      <w:start w:val="1"/>
      <w:numFmt w:val="bullet"/>
      <w:lvlText w:val="•"/>
      <w:lvlJc w:val="left"/>
      <w:pPr>
        <w:tabs>
          <w:tab w:val="num" w:pos="5040"/>
        </w:tabs>
        <w:ind w:left="5040" w:hanging="360"/>
      </w:pPr>
      <w:rPr>
        <w:rFonts w:ascii="Arial" w:hAnsi="Arial" w:hint="default"/>
      </w:rPr>
    </w:lvl>
    <w:lvl w:ilvl="7" w:tplc="255E082A" w:tentative="1">
      <w:start w:val="1"/>
      <w:numFmt w:val="bullet"/>
      <w:lvlText w:val="•"/>
      <w:lvlJc w:val="left"/>
      <w:pPr>
        <w:tabs>
          <w:tab w:val="num" w:pos="5760"/>
        </w:tabs>
        <w:ind w:left="5760" w:hanging="360"/>
      </w:pPr>
      <w:rPr>
        <w:rFonts w:ascii="Arial" w:hAnsi="Arial" w:hint="default"/>
      </w:rPr>
    </w:lvl>
    <w:lvl w:ilvl="8" w:tplc="87A446CC" w:tentative="1">
      <w:start w:val="1"/>
      <w:numFmt w:val="bullet"/>
      <w:lvlText w:val="•"/>
      <w:lvlJc w:val="left"/>
      <w:pPr>
        <w:tabs>
          <w:tab w:val="num" w:pos="6480"/>
        </w:tabs>
        <w:ind w:left="6480" w:hanging="360"/>
      </w:pPr>
      <w:rPr>
        <w:rFonts w:ascii="Arial" w:hAnsi="Arial" w:hint="default"/>
      </w:rPr>
    </w:lvl>
  </w:abstractNum>
  <w:abstractNum w:abstractNumId="1">
    <w:nsid w:val="142869BC"/>
    <w:multiLevelType w:val="multilevel"/>
    <w:tmpl w:val="97922B40"/>
    <w:lvl w:ilvl="0">
      <w:start w:val="1"/>
      <w:numFmt w:val="decimal"/>
      <w:lvlText w:val="%1."/>
      <w:lvlJc w:val="left"/>
      <w:pPr>
        <w:ind w:left="720" w:hanging="360"/>
      </w:pPr>
      <w:rPr>
        <w:rFonts w:hint="default"/>
      </w:rPr>
    </w:lvl>
    <w:lvl w:ilvl="1">
      <w:start w:val="3"/>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4557E5B"/>
    <w:multiLevelType w:val="hybridMultilevel"/>
    <w:tmpl w:val="E2D4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B349E3"/>
    <w:multiLevelType w:val="multilevel"/>
    <w:tmpl w:val="8DFC9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8BC33EE"/>
    <w:multiLevelType w:val="multilevel"/>
    <w:tmpl w:val="97922B40"/>
    <w:lvl w:ilvl="0">
      <w:start w:val="1"/>
      <w:numFmt w:val="decimal"/>
      <w:lvlText w:val="%1."/>
      <w:lvlJc w:val="left"/>
      <w:pPr>
        <w:ind w:left="720" w:hanging="360"/>
      </w:pPr>
      <w:rPr>
        <w:rFonts w:hint="default"/>
      </w:rPr>
    </w:lvl>
    <w:lvl w:ilvl="1">
      <w:start w:val="3"/>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6DD55A12"/>
    <w:multiLevelType w:val="multilevel"/>
    <w:tmpl w:val="8550E7D2"/>
    <w:lvl w:ilvl="0">
      <w:start w:val="1"/>
      <w:numFmt w:val="decimal"/>
      <w:lvlText w:val="%1."/>
      <w:lvlJc w:val="left"/>
      <w:pPr>
        <w:ind w:left="720" w:hanging="360"/>
      </w:pPr>
      <w:rPr>
        <w:rFonts w:hint="default"/>
      </w:rPr>
    </w:lvl>
    <w:lvl w:ilvl="1">
      <w:start w:val="3"/>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791209CB"/>
    <w:multiLevelType w:val="singleLevel"/>
    <w:tmpl w:val="A694F1CC"/>
    <w:lvl w:ilvl="0">
      <w:numFmt w:val="decimal"/>
      <w:lvlText w:val="5.%1 "/>
      <w:legacy w:legacy="1" w:legacySpace="0" w:legacyIndent="360"/>
      <w:lvlJc w:val="left"/>
      <w:pPr>
        <w:ind w:left="360" w:hanging="360"/>
      </w:pPr>
      <w:rPr>
        <w:rFonts w:ascii="Times New Roman" w:hAnsi="Times New Roman" w:hint="default"/>
        <w:b/>
        <w:i w:val="0"/>
        <w:sz w:val="20"/>
        <w:u w:val="none"/>
      </w:rPr>
    </w:lvl>
  </w:abstractNum>
  <w:num w:numId="1">
    <w:abstractNumId w:val="3"/>
  </w:num>
  <w:num w:numId="2">
    <w:abstractNumId w:val="5"/>
  </w:num>
  <w:num w:numId="3">
    <w:abstractNumId w:val="4"/>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180"/>
    <w:rsid w:val="00021FA6"/>
    <w:rsid w:val="000318F8"/>
    <w:rsid w:val="000335D5"/>
    <w:rsid w:val="0005530C"/>
    <w:rsid w:val="000A1378"/>
    <w:rsid w:val="000A41A4"/>
    <w:rsid w:val="000C76DB"/>
    <w:rsid w:val="000D0DB2"/>
    <w:rsid w:val="000D34F4"/>
    <w:rsid w:val="000D5295"/>
    <w:rsid w:val="000E4689"/>
    <w:rsid w:val="001120B3"/>
    <w:rsid w:val="00131F8D"/>
    <w:rsid w:val="001519B7"/>
    <w:rsid w:val="0015640B"/>
    <w:rsid w:val="00164BC4"/>
    <w:rsid w:val="00195CD1"/>
    <w:rsid w:val="001C580E"/>
    <w:rsid w:val="001D3649"/>
    <w:rsid w:val="00202282"/>
    <w:rsid w:val="00203BE2"/>
    <w:rsid w:val="00244B72"/>
    <w:rsid w:val="002465AF"/>
    <w:rsid w:val="0025112B"/>
    <w:rsid w:val="00254164"/>
    <w:rsid w:val="00272F97"/>
    <w:rsid w:val="0027749F"/>
    <w:rsid w:val="00283066"/>
    <w:rsid w:val="002862A4"/>
    <w:rsid w:val="0028669F"/>
    <w:rsid w:val="00297587"/>
    <w:rsid w:val="002A1343"/>
    <w:rsid w:val="002E0097"/>
    <w:rsid w:val="002E7A42"/>
    <w:rsid w:val="00304E7A"/>
    <w:rsid w:val="00316FEA"/>
    <w:rsid w:val="00323DA9"/>
    <w:rsid w:val="00333D1D"/>
    <w:rsid w:val="00334B42"/>
    <w:rsid w:val="00345618"/>
    <w:rsid w:val="00346F1A"/>
    <w:rsid w:val="003565C6"/>
    <w:rsid w:val="00361052"/>
    <w:rsid w:val="003704E6"/>
    <w:rsid w:val="003834A2"/>
    <w:rsid w:val="003968D8"/>
    <w:rsid w:val="0039779D"/>
    <w:rsid w:val="003A6EE6"/>
    <w:rsid w:val="003D063E"/>
    <w:rsid w:val="003E2CF7"/>
    <w:rsid w:val="003F0966"/>
    <w:rsid w:val="0041656F"/>
    <w:rsid w:val="004505F4"/>
    <w:rsid w:val="00455AE4"/>
    <w:rsid w:val="004643A8"/>
    <w:rsid w:val="0046615C"/>
    <w:rsid w:val="004662CC"/>
    <w:rsid w:val="004839F8"/>
    <w:rsid w:val="00484AE2"/>
    <w:rsid w:val="004A06D7"/>
    <w:rsid w:val="004A29FE"/>
    <w:rsid w:val="004A32A3"/>
    <w:rsid w:val="004A6181"/>
    <w:rsid w:val="004B2AEC"/>
    <w:rsid w:val="004C3BE6"/>
    <w:rsid w:val="004E39C8"/>
    <w:rsid w:val="004E7FF8"/>
    <w:rsid w:val="004F570E"/>
    <w:rsid w:val="0053484D"/>
    <w:rsid w:val="005579F7"/>
    <w:rsid w:val="00563099"/>
    <w:rsid w:val="00566274"/>
    <w:rsid w:val="0057473D"/>
    <w:rsid w:val="005F42EF"/>
    <w:rsid w:val="005F6D77"/>
    <w:rsid w:val="00601386"/>
    <w:rsid w:val="006158E5"/>
    <w:rsid w:val="00631B1B"/>
    <w:rsid w:val="00643D92"/>
    <w:rsid w:val="00647E5A"/>
    <w:rsid w:val="0066295E"/>
    <w:rsid w:val="00692621"/>
    <w:rsid w:val="00695C71"/>
    <w:rsid w:val="006B626B"/>
    <w:rsid w:val="006C5180"/>
    <w:rsid w:val="006E26C5"/>
    <w:rsid w:val="006F645B"/>
    <w:rsid w:val="007037E9"/>
    <w:rsid w:val="00705954"/>
    <w:rsid w:val="0071579C"/>
    <w:rsid w:val="00733DAF"/>
    <w:rsid w:val="007458FA"/>
    <w:rsid w:val="00752BD6"/>
    <w:rsid w:val="00752C75"/>
    <w:rsid w:val="00761426"/>
    <w:rsid w:val="00764531"/>
    <w:rsid w:val="007701D0"/>
    <w:rsid w:val="0079022E"/>
    <w:rsid w:val="007959F3"/>
    <w:rsid w:val="00796A30"/>
    <w:rsid w:val="007B1DA1"/>
    <w:rsid w:val="007B21E1"/>
    <w:rsid w:val="007B2CB8"/>
    <w:rsid w:val="007C15FA"/>
    <w:rsid w:val="007E12B2"/>
    <w:rsid w:val="00803DC7"/>
    <w:rsid w:val="00806A15"/>
    <w:rsid w:val="00860C29"/>
    <w:rsid w:val="00864218"/>
    <w:rsid w:val="00875544"/>
    <w:rsid w:val="00877F15"/>
    <w:rsid w:val="00880203"/>
    <w:rsid w:val="00880E52"/>
    <w:rsid w:val="008A334D"/>
    <w:rsid w:val="008C5FD6"/>
    <w:rsid w:val="008C7288"/>
    <w:rsid w:val="008D23A5"/>
    <w:rsid w:val="008D78B2"/>
    <w:rsid w:val="00915B02"/>
    <w:rsid w:val="00925A12"/>
    <w:rsid w:val="00925A83"/>
    <w:rsid w:val="0097536B"/>
    <w:rsid w:val="009811EC"/>
    <w:rsid w:val="009966EF"/>
    <w:rsid w:val="009A2205"/>
    <w:rsid w:val="009A459D"/>
    <w:rsid w:val="009A468C"/>
    <w:rsid w:val="009A656D"/>
    <w:rsid w:val="009E24EF"/>
    <w:rsid w:val="009E7C4C"/>
    <w:rsid w:val="00A10572"/>
    <w:rsid w:val="00A11CA5"/>
    <w:rsid w:val="00A14D71"/>
    <w:rsid w:val="00A37199"/>
    <w:rsid w:val="00A40F95"/>
    <w:rsid w:val="00A41E62"/>
    <w:rsid w:val="00A556BB"/>
    <w:rsid w:val="00A64B3F"/>
    <w:rsid w:val="00A90D2B"/>
    <w:rsid w:val="00AC6B39"/>
    <w:rsid w:val="00AC7F0C"/>
    <w:rsid w:val="00B24143"/>
    <w:rsid w:val="00B261D7"/>
    <w:rsid w:val="00B30788"/>
    <w:rsid w:val="00B5443C"/>
    <w:rsid w:val="00B55C29"/>
    <w:rsid w:val="00B6020C"/>
    <w:rsid w:val="00B723EC"/>
    <w:rsid w:val="00B7755B"/>
    <w:rsid w:val="00B81635"/>
    <w:rsid w:val="00B825F1"/>
    <w:rsid w:val="00B83BDD"/>
    <w:rsid w:val="00BB23FF"/>
    <w:rsid w:val="00BE4697"/>
    <w:rsid w:val="00BF332D"/>
    <w:rsid w:val="00BF4931"/>
    <w:rsid w:val="00BF780D"/>
    <w:rsid w:val="00C50089"/>
    <w:rsid w:val="00C84CED"/>
    <w:rsid w:val="00CA4050"/>
    <w:rsid w:val="00CA5C7E"/>
    <w:rsid w:val="00CA7FE0"/>
    <w:rsid w:val="00CD3F43"/>
    <w:rsid w:val="00CF57E9"/>
    <w:rsid w:val="00CF7D4C"/>
    <w:rsid w:val="00D0402B"/>
    <w:rsid w:val="00D23CD2"/>
    <w:rsid w:val="00D474F5"/>
    <w:rsid w:val="00D57EED"/>
    <w:rsid w:val="00D77F59"/>
    <w:rsid w:val="00D84B21"/>
    <w:rsid w:val="00D8632D"/>
    <w:rsid w:val="00DA071A"/>
    <w:rsid w:val="00DA14FF"/>
    <w:rsid w:val="00DA59ED"/>
    <w:rsid w:val="00DB3B28"/>
    <w:rsid w:val="00DD2F8E"/>
    <w:rsid w:val="00DD5E9C"/>
    <w:rsid w:val="00DE3270"/>
    <w:rsid w:val="00DE4251"/>
    <w:rsid w:val="00DE4C3E"/>
    <w:rsid w:val="00DE7AA9"/>
    <w:rsid w:val="00DF1FA6"/>
    <w:rsid w:val="00E07D49"/>
    <w:rsid w:val="00E12A0F"/>
    <w:rsid w:val="00E319A4"/>
    <w:rsid w:val="00E43A15"/>
    <w:rsid w:val="00E54CB6"/>
    <w:rsid w:val="00E556E1"/>
    <w:rsid w:val="00E56731"/>
    <w:rsid w:val="00E5729F"/>
    <w:rsid w:val="00E73B63"/>
    <w:rsid w:val="00E73E70"/>
    <w:rsid w:val="00E96BE8"/>
    <w:rsid w:val="00E971F0"/>
    <w:rsid w:val="00EC6ACE"/>
    <w:rsid w:val="00ED324C"/>
    <w:rsid w:val="00EE0A70"/>
    <w:rsid w:val="00F047B3"/>
    <w:rsid w:val="00F06899"/>
    <w:rsid w:val="00F07CE0"/>
    <w:rsid w:val="00F1485E"/>
    <w:rsid w:val="00F514BC"/>
    <w:rsid w:val="00F57211"/>
    <w:rsid w:val="00F60EB4"/>
    <w:rsid w:val="00F62735"/>
    <w:rsid w:val="00F7625B"/>
    <w:rsid w:val="00F8545B"/>
    <w:rsid w:val="00FC22D0"/>
    <w:rsid w:val="00FD0397"/>
    <w:rsid w:val="00FE71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FF7F78-EC07-43BF-88A8-4656D874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180"/>
    <w:rPr>
      <w:lang w:val="en-US"/>
    </w:rPr>
  </w:style>
  <w:style w:type="paragraph" w:styleId="Heading1">
    <w:name w:val="heading 1"/>
    <w:basedOn w:val="Normal"/>
    <w:link w:val="Heading1Char"/>
    <w:uiPriority w:val="9"/>
    <w:qFormat/>
    <w:rsid w:val="007037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180"/>
    <w:pPr>
      <w:ind w:left="720"/>
      <w:contextualSpacing/>
    </w:pPr>
  </w:style>
  <w:style w:type="character" w:customStyle="1" w:styleId="apple-converted-space">
    <w:name w:val="apple-converted-space"/>
    <w:basedOn w:val="DefaultParagraphFont"/>
    <w:rsid w:val="006C5180"/>
  </w:style>
  <w:style w:type="character" w:styleId="Hyperlink">
    <w:name w:val="Hyperlink"/>
    <w:basedOn w:val="DefaultParagraphFont"/>
    <w:uiPriority w:val="99"/>
    <w:unhideWhenUsed/>
    <w:rsid w:val="006C5180"/>
    <w:rPr>
      <w:color w:val="0000FF"/>
      <w:u w:val="single"/>
    </w:rPr>
  </w:style>
  <w:style w:type="paragraph" w:styleId="NormalWeb">
    <w:name w:val="Normal (Web)"/>
    <w:basedOn w:val="Normal"/>
    <w:uiPriority w:val="99"/>
    <w:unhideWhenUsed/>
    <w:rsid w:val="006C51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5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180"/>
    <w:rPr>
      <w:rFonts w:ascii="Tahoma" w:hAnsi="Tahoma" w:cs="Tahoma"/>
      <w:sz w:val="16"/>
      <w:szCs w:val="16"/>
      <w:lang w:val="en-US"/>
    </w:rPr>
  </w:style>
  <w:style w:type="paragraph" w:styleId="NoSpacing">
    <w:name w:val="No Spacing"/>
    <w:uiPriority w:val="1"/>
    <w:qFormat/>
    <w:rsid w:val="006C5180"/>
    <w:pPr>
      <w:spacing w:after="0" w:line="240" w:lineRule="auto"/>
    </w:pPr>
    <w:rPr>
      <w:lang w:val="en-US"/>
    </w:rPr>
  </w:style>
  <w:style w:type="character" w:customStyle="1" w:styleId="Heading1Char">
    <w:name w:val="Heading 1 Char"/>
    <w:basedOn w:val="DefaultParagraphFont"/>
    <w:link w:val="Heading1"/>
    <w:uiPriority w:val="9"/>
    <w:rsid w:val="007037E9"/>
    <w:rPr>
      <w:rFonts w:ascii="Times New Roman" w:eastAsia="Times New Roman" w:hAnsi="Times New Roman" w:cs="Times New Roman"/>
      <w:b/>
      <w:bCs/>
      <w:kern w:val="36"/>
      <w:sz w:val="48"/>
      <w:szCs w:val="48"/>
      <w:lang w:val="en-US"/>
    </w:rPr>
  </w:style>
  <w:style w:type="paragraph" w:customStyle="1" w:styleId="Default">
    <w:name w:val="Default"/>
    <w:rsid w:val="00A11CA5"/>
    <w:pPr>
      <w:autoSpaceDE w:val="0"/>
      <w:autoSpaceDN w:val="0"/>
      <w:adjustRightInd w:val="0"/>
      <w:spacing w:after="0" w:line="240" w:lineRule="auto"/>
    </w:pPr>
    <w:rPr>
      <w:rFonts w:ascii="Minion Pro" w:hAnsi="Minion Pro" w:cs="Minion Pro"/>
      <w:color w:val="000000"/>
      <w:sz w:val="24"/>
      <w:szCs w:val="24"/>
      <w:lang w:val="en-US"/>
    </w:rPr>
  </w:style>
  <w:style w:type="paragraph" w:styleId="Header">
    <w:name w:val="header"/>
    <w:basedOn w:val="Normal"/>
    <w:link w:val="HeaderChar"/>
    <w:uiPriority w:val="99"/>
    <w:unhideWhenUsed/>
    <w:rsid w:val="00752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C75"/>
    <w:rPr>
      <w:lang w:val="en-US"/>
    </w:rPr>
  </w:style>
  <w:style w:type="paragraph" w:styleId="Footer">
    <w:name w:val="footer"/>
    <w:basedOn w:val="Normal"/>
    <w:link w:val="FooterChar"/>
    <w:uiPriority w:val="99"/>
    <w:unhideWhenUsed/>
    <w:rsid w:val="00752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C75"/>
    <w:rPr>
      <w:lang w:val="en-US"/>
    </w:rPr>
  </w:style>
  <w:style w:type="character" w:customStyle="1" w:styleId="spelle">
    <w:name w:val="spelle"/>
    <w:basedOn w:val="DefaultParagraphFont"/>
    <w:rsid w:val="0079022E"/>
  </w:style>
  <w:style w:type="character" w:customStyle="1" w:styleId="grame">
    <w:name w:val="grame"/>
    <w:basedOn w:val="DefaultParagraphFont"/>
    <w:rsid w:val="00790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53308">
      <w:bodyDiv w:val="1"/>
      <w:marLeft w:val="0"/>
      <w:marRight w:val="0"/>
      <w:marTop w:val="0"/>
      <w:marBottom w:val="0"/>
      <w:divBdr>
        <w:top w:val="none" w:sz="0" w:space="0" w:color="auto"/>
        <w:left w:val="none" w:sz="0" w:space="0" w:color="auto"/>
        <w:bottom w:val="none" w:sz="0" w:space="0" w:color="auto"/>
        <w:right w:val="none" w:sz="0" w:space="0" w:color="auto"/>
      </w:divBdr>
    </w:div>
    <w:div w:id="154342002">
      <w:bodyDiv w:val="1"/>
      <w:marLeft w:val="0"/>
      <w:marRight w:val="0"/>
      <w:marTop w:val="0"/>
      <w:marBottom w:val="0"/>
      <w:divBdr>
        <w:top w:val="none" w:sz="0" w:space="0" w:color="auto"/>
        <w:left w:val="none" w:sz="0" w:space="0" w:color="auto"/>
        <w:bottom w:val="none" w:sz="0" w:space="0" w:color="auto"/>
        <w:right w:val="none" w:sz="0" w:space="0" w:color="auto"/>
      </w:divBdr>
    </w:div>
    <w:div w:id="290019519">
      <w:bodyDiv w:val="1"/>
      <w:marLeft w:val="0"/>
      <w:marRight w:val="0"/>
      <w:marTop w:val="0"/>
      <w:marBottom w:val="0"/>
      <w:divBdr>
        <w:top w:val="none" w:sz="0" w:space="0" w:color="auto"/>
        <w:left w:val="none" w:sz="0" w:space="0" w:color="auto"/>
        <w:bottom w:val="none" w:sz="0" w:space="0" w:color="auto"/>
        <w:right w:val="none" w:sz="0" w:space="0" w:color="auto"/>
      </w:divBdr>
    </w:div>
    <w:div w:id="416291687">
      <w:bodyDiv w:val="1"/>
      <w:marLeft w:val="0"/>
      <w:marRight w:val="0"/>
      <w:marTop w:val="0"/>
      <w:marBottom w:val="0"/>
      <w:divBdr>
        <w:top w:val="none" w:sz="0" w:space="0" w:color="auto"/>
        <w:left w:val="none" w:sz="0" w:space="0" w:color="auto"/>
        <w:bottom w:val="none" w:sz="0" w:space="0" w:color="auto"/>
        <w:right w:val="none" w:sz="0" w:space="0" w:color="auto"/>
      </w:divBdr>
    </w:div>
    <w:div w:id="496917906">
      <w:bodyDiv w:val="1"/>
      <w:marLeft w:val="0"/>
      <w:marRight w:val="0"/>
      <w:marTop w:val="0"/>
      <w:marBottom w:val="0"/>
      <w:divBdr>
        <w:top w:val="none" w:sz="0" w:space="0" w:color="auto"/>
        <w:left w:val="none" w:sz="0" w:space="0" w:color="auto"/>
        <w:bottom w:val="none" w:sz="0" w:space="0" w:color="auto"/>
        <w:right w:val="none" w:sz="0" w:space="0" w:color="auto"/>
      </w:divBdr>
    </w:div>
    <w:div w:id="703096076">
      <w:bodyDiv w:val="1"/>
      <w:marLeft w:val="0"/>
      <w:marRight w:val="0"/>
      <w:marTop w:val="0"/>
      <w:marBottom w:val="0"/>
      <w:divBdr>
        <w:top w:val="none" w:sz="0" w:space="0" w:color="auto"/>
        <w:left w:val="none" w:sz="0" w:space="0" w:color="auto"/>
        <w:bottom w:val="none" w:sz="0" w:space="0" w:color="auto"/>
        <w:right w:val="none" w:sz="0" w:space="0" w:color="auto"/>
      </w:divBdr>
    </w:div>
    <w:div w:id="744230933">
      <w:bodyDiv w:val="1"/>
      <w:marLeft w:val="0"/>
      <w:marRight w:val="0"/>
      <w:marTop w:val="0"/>
      <w:marBottom w:val="0"/>
      <w:divBdr>
        <w:top w:val="none" w:sz="0" w:space="0" w:color="auto"/>
        <w:left w:val="none" w:sz="0" w:space="0" w:color="auto"/>
        <w:bottom w:val="none" w:sz="0" w:space="0" w:color="auto"/>
        <w:right w:val="none" w:sz="0" w:space="0" w:color="auto"/>
      </w:divBdr>
    </w:div>
    <w:div w:id="816537365">
      <w:bodyDiv w:val="1"/>
      <w:marLeft w:val="0"/>
      <w:marRight w:val="0"/>
      <w:marTop w:val="0"/>
      <w:marBottom w:val="0"/>
      <w:divBdr>
        <w:top w:val="none" w:sz="0" w:space="0" w:color="auto"/>
        <w:left w:val="none" w:sz="0" w:space="0" w:color="auto"/>
        <w:bottom w:val="none" w:sz="0" w:space="0" w:color="auto"/>
        <w:right w:val="none" w:sz="0" w:space="0" w:color="auto"/>
      </w:divBdr>
    </w:div>
    <w:div w:id="983512180">
      <w:bodyDiv w:val="1"/>
      <w:marLeft w:val="0"/>
      <w:marRight w:val="0"/>
      <w:marTop w:val="0"/>
      <w:marBottom w:val="0"/>
      <w:divBdr>
        <w:top w:val="none" w:sz="0" w:space="0" w:color="auto"/>
        <w:left w:val="none" w:sz="0" w:space="0" w:color="auto"/>
        <w:bottom w:val="none" w:sz="0" w:space="0" w:color="auto"/>
        <w:right w:val="none" w:sz="0" w:space="0" w:color="auto"/>
      </w:divBdr>
    </w:div>
    <w:div w:id="1018311445">
      <w:bodyDiv w:val="1"/>
      <w:marLeft w:val="0"/>
      <w:marRight w:val="0"/>
      <w:marTop w:val="0"/>
      <w:marBottom w:val="0"/>
      <w:divBdr>
        <w:top w:val="none" w:sz="0" w:space="0" w:color="auto"/>
        <w:left w:val="none" w:sz="0" w:space="0" w:color="auto"/>
        <w:bottom w:val="none" w:sz="0" w:space="0" w:color="auto"/>
        <w:right w:val="none" w:sz="0" w:space="0" w:color="auto"/>
      </w:divBdr>
    </w:div>
    <w:div w:id="1260025748">
      <w:bodyDiv w:val="1"/>
      <w:marLeft w:val="0"/>
      <w:marRight w:val="0"/>
      <w:marTop w:val="0"/>
      <w:marBottom w:val="0"/>
      <w:divBdr>
        <w:top w:val="none" w:sz="0" w:space="0" w:color="auto"/>
        <w:left w:val="none" w:sz="0" w:space="0" w:color="auto"/>
        <w:bottom w:val="none" w:sz="0" w:space="0" w:color="auto"/>
        <w:right w:val="none" w:sz="0" w:space="0" w:color="auto"/>
      </w:divBdr>
    </w:div>
    <w:div w:id="1286816523">
      <w:bodyDiv w:val="1"/>
      <w:marLeft w:val="0"/>
      <w:marRight w:val="0"/>
      <w:marTop w:val="0"/>
      <w:marBottom w:val="0"/>
      <w:divBdr>
        <w:top w:val="none" w:sz="0" w:space="0" w:color="auto"/>
        <w:left w:val="none" w:sz="0" w:space="0" w:color="auto"/>
        <w:bottom w:val="none" w:sz="0" w:space="0" w:color="auto"/>
        <w:right w:val="none" w:sz="0" w:space="0" w:color="auto"/>
      </w:divBdr>
    </w:div>
    <w:div w:id="1503814622">
      <w:bodyDiv w:val="1"/>
      <w:marLeft w:val="0"/>
      <w:marRight w:val="0"/>
      <w:marTop w:val="0"/>
      <w:marBottom w:val="0"/>
      <w:divBdr>
        <w:top w:val="none" w:sz="0" w:space="0" w:color="auto"/>
        <w:left w:val="none" w:sz="0" w:space="0" w:color="auto"/>
        <w:bottom w:val="none" w:sz="0" w:space="0" w:color="auto"/>
        <w:right w:val="none" w:sz="0" w:space="0" w:color="auto"/>
      </w:divBdr>
      <w:divsChild>
        <w:div w:id="672152165">
          <w:marLeft w:val="360"/>
          <w:marRight w:val="0"/>
          <w:marTop w:val="360"/>
          <w:marBottom w:val="0"/>
          <w:divBdr>
            <w:top w:val="none" w:sz="0" w:space="0" w:color="auto"/>
            <w:left w:val="none" w:sz="0" w:space="0" w:color="auto"/>
            <w:bottom w:val="none" w:sz="0" w:space="0" w:color="auto"/>
            <w:right w:val="none" w:sz="0" w:space="0" w:color="auto"/>
          </w:divBdr>
        </w:div>
      </w:divsChild>
    </w:div>
    <w:div w:id="1557931590">
      <w:bodyDiv w:val="1"/>
      <w:marLeft w:val="0"/>
      <w:marRight w:val="0"/>
      <w:marTop w:val="0"/>
      <w:marBottom w:val="0"/>
      <w:divBdr>
        <w:top w:val="none" w:sz="0" w:space="0" w:color="auto"/>
        <w:left w:val="none" w:sz="0" w:space="0" w:color="auto"/>
        <w:bottom w:val="none" w:sz="0" w:space="0" w:color="auto"/>
        <w:right w:val="none" w:sz="0" w:space="0" w:color="auto"/>
      </w:divBdr>
    </w:div>
    <w:div w:id="1565944220">
      <w:bodyDiv w:val="1"/>
      <w:marLeft w:val="0"/>
      <w:marRight w:val="0"/>
      <w:marTop w:val="0"/>
      <w:marBottom w:val="0"/>
      <w:divBdr>
        <w:top w:val="none" w:sz="0" w:space="0" w:color="auto"/>
        <w:left w:val="none" w:sz="0" w:space="0" w:color="auto"/>
        <w:bottom w:val="none" w:sz="0" w:space="0" w:color="auto"/>
        <w:right w:val="none" w:sz="0" w:space="0" w:color="auto"/>
      </w:divBdr>
    </w:div>
    <w:div w:id="1591163272">
      <w:bodyDiv w:val="1"/>
      <w:marLeft w:val="0"/>
      <w:marRight w:val="0"/>
      <w:marTop w:val="0"/>
      <w:marBottom w:val="0"/>
      <w:divBdr>
        <w:top w:val="none" w:sz="0" w:space="0" w:color="auto"/>
        <w:left w:val="none" w:sz="0" w:space="0" w:color="auto"/>
        <w:bottom w:val="none" w:sz="0" w:space="0" w:color="auto"/>
        <w:right w:val="none" w:sz="0" w:space="0" w:color="auto"/>
      </w:divBdr>
    </w:div>
    <w:div w:id="1675573345">
      <w:bodyDiv w:val="1"/>
      <w:marLeft w:val="0"/>
      <w:marRight w:val="0"/>
      <w:marTop w:val="0"/>
      <w:marBottom w:val="0"/>
      <w:divBdr>
        <w:top w:val="none" w:sz="0" w:space="0" w:color="auto"/>
        <w:left w:val="none" w:sz="0" w:space="0" w:color="auto"/>
        <w:bottom w:val="none" w:sz="0" w:space="0" w:color="auto"/>
        <w:right w:val="none" w:sz="0" w:space="0" w:color="auto"/>
      </w:divBdr>
    </w:div>
    <w:div w:id="1712074699">
      <w:bodyDiv w:val="1"/>
      <w:marLeft w:val="0"/>
      <w:marRight w:val="0"/>
      <w:marTop w:val="0"/>
      <w:marBottom w:val="0"/>
      <w:divBdr>
        <w:top w:val="none" w:sz="0" w:space="0" w:color="auto"/>
        <w:left w:val="none" w:sz="0" w:space="0" w:color="auto"/>
        <w:bottom w:val="none" w:sz="0" w:space="0" w:color="auto"/>
        <w:right w:val="none" w:sz="0" w:space="0" w:color="auto"/>
      </w:divBdr>
    </w:div>
    <w:div w:id="1751124469">
      <w:bodyDiv w:val="1"/>
      <w:marLeft w:val="0"/>
      <w:marRight w:val="0"/>
      <w:marTop w:val="0"/>
      <w:marBottom w:val="0"/>
      <w:divBdr>
        <w:top w:val="none" w:sz="0" w:space="0" w:color="auto"/>
        <w:left w:val="none" w:sz="0" w:space="0" w:color="auto"/>
        <w:bottom w:val="none" w:sz="0" w:space="0" w:color="auto"/>
        <w:right w:val="none" w:sz="0" w:space="0" w:color="auto"/>
      </w:divBdr>
    </w:div>
    <w:div w:id="1880505918">
      <w:bodyDiv w:val="1"/>
      <w:marLeft w:val="0"/>
      <w:marRight w:val="0"/>
      <w:marTop w:val="0"/>
      <w:marBottom w:val="0"/>
      <w:divBdr>
        <w:top w:val="none" w:sz="0" w:space="0" w:color="auto"/>
        <w:left w:val="none" w:sz="0" w:space="0" w:color="auto"/>
        <w:bottom w:val="none" w:sz="0" w:space="0" w:color="auto"/>
        <w:right w:val="none" w:sz="0" w:space="0" w:color="auto"/>
      </w:divBdr>
    </w:div>
    <w:div w:id="198215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74E63-1DAF-4B69-8570-C888D4433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Bangon Kali</cp:lastModifiedBy>
  <cp:revision>8</cp:revision>
  <cp:lastPrinted>2014-03-14T04:02:00Z</cp:lastPrinted>
  <dcterms:created xsi:type="dcterms:W3CDTF">2014-03-14T03:55:00Z</dcterms:created>
  <dcterms:modified xsi:type="dcterms:W3CDTF">2014-03-21T19:22:00Z</dcterms:modified>
</cp:coreProperties>
</file>